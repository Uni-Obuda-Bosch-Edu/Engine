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5BFD2" w14:textId="77777777" w:rsidR="00877AF3" w:rsidRPr="00F97317" w:rsidRDefault="00F97317" w:rsidP="00F97317">
      <w:pPr>
        <w:pStyle w:val="Title"/>
        <w:spacing w:before="600"/>
        <w:jc w:val="center"/>
        <w:rPr>
          <w:lang w:val="en-US"/>
        </w:rPr>
      </w:pPr>
      <w:r w:rsidRPr="00F97317">
        <w:rPr>
          <w:lang w:val="en-US"/>
        </w:rPr>
        <w:t>Engine unit interface specification</w:t>
      </w:r>
    </w:p>
    <w:p w14:paraId="2C5CBC53" w14:textId="77777777" w:rsidR="00F97317" w:rsidRPr="00F97317" w:rsidRDefault="00F97317" w:rsidP="00F97317">
      <w:pPr>
        <w:pStyle w:val="Subtitle"/>
        <w:spacing w:before="240"/>
        <w:jc w:val="center"/>
        <w:rPr>
          <w:b/>
          <w:lang w:val="en-US"/>
        </w:rPr>
      </w:pPr>
      <w:r w:rsidRPr="00F97317">
        <w:rPr>
          <w:b/>
          <w:lang w:val="en-US"/>
        </w:rPr>
        <w:t>v1.0</w:t>
      </w:r>
    </w:p>
    <w:p w14:paraId="7CB1783E" w14:textId="77777777" w:rsidR="00F97317" w:rsidRDefault="00F97317" w:rsidP="00F97317">
      <w:pPr>
        <w:pStyle w:val="Heading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0"/>
      </w:tblGrid>
      <w:tr w:rsidR="00F97317" w14:paraId="16416178" w14:textId="77777777" w:rsidTr="00F97317">
        <w:tc>
          <w:tcPr>
            <w:tcW w:w="1413" w:type="dxa"/>
            <w:shd w:val="clear" w:color="auto" w:fill="7F7F7F" w:themeFill="text1" w:themeFillTint="80"/>
          </w:tcPr>
          <w:p w14:paraId="3F5ED64A" w14:textId="77777777"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14:paraId="344FA0C9" w14:textId="77777777"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6090" w:type="dxa"/>
            <w:shd w:val="clear" w:color="auto" w:fill="7F7F7F" w:themeFill="text1" w:themeFillTint="80"/>
          </w:tcPr>
          <w:p w14:paraId="6DD818EE" w14:textId="77777777" w:rsidR="00F97317" w:rsidRPr="00F97317" w:rsidRDefault="00F97317" w:rsidP="00F97317">
            <w:pPr>
              <w:rPr>
                <w:color w:val="FFFFFF" w:themeColor="background1"/>
                <w:lang w:val="en-US"/>
              </w:rPr>
            </w:pPr>
            <w:r w:rsidRPr="00F97317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F97317" w14:paraId="4DE71BC9" w14:textId="77777777" w:rsidTr="00F97317">
        <w:tc>
          <w:tcPr>
            <w:tcW w:w="1413" w:type="dxa"/>
          </w:tcPr>
          <w:p w14:paraId="6544E792" w14:textId="77777777"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2015.09.23</w:t>
            </w:r>
          </w:p>
        </w:tc>
        <w:tc>
          <w:tcPr>
            <w:tcW w:w="1559" w:type="dxa"/>
          </w:tcPr>
          <w:p w14:paraId="1F74C7F9" w14:textId="77777777"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090" w:type="dxa"/>
          </w:tcPr>
          <w:p w14:paraId="5E285F91" w14:textId="77777777" w:rsidR="00F97317" w:rsidRDefault="00F97317" w:rsidP="00F97317">
            <w:pPr>
              <w:rPr>
                <w:lang w:val="en-US"/>
              </w:rPr>
            </w:pPr>
            <w:r>
              <w:rPr>
                <w:lang w:val="en-US"/>
              </w:rPr>
              <w:t>Setup document</w:t>
            </w:r>
          </w:p>
        </w:tc>
      </w:tr>
    </w:tbl>
    <w:p w14:paraId="3621CD41" w14:textId="77777777" w:rsidR="00F97317" w:rsidRPr="00F97317" w:rsidRDefault="00F97317" w:rsidP="00F97317">
      <w:pPr>
        <w:rPr>
          <w:lang w:val="en-US"/>
        </w:rPr>
      </w:pPr>
    </w:p>
    <w:p w14:paraId="49CC0B48" w14:textId="77777777" w:rsidR="00F97317" w:rsidRDefault="00F97317" w:rsidP="00F97317">
      <w:pPr>
        <w:pStyle w:val="Heading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Input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790"/>
        <w:gridCol w:w="1827"/>
        <w:gridCol w:w="1666"/>
        <w:gridCol w:w="1844"/>
      </w:tblGrid>
      <w:tr w:rsidR="002269DA" w14:paraId="7DCB18EA" w14:textId="77777777" w:rsidTr="002269DA">
        <w:tc>
          <w:tcPr>
            <w:tcW w:w="1935" w:type="dxa"/>
            <w:shd w:val="clear" w:color="auto" w:fill="7F7F7F" w:themeFill="text1" w:themeFillTint="80"/>
          </w:tcPr>
          <w:p w14:paraId="33D9ACBD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1790" w:type="dxa"/>
            <w:shd w:val="clear" w:color="auto" w:fill="7F7F7F" w:themeFill="text1" w:themeFillTint="80"/>
          </w:tcPr>
          <w:p w14:paraId="40C4917F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1827" w:type="dxa"/>
            <w:shd w:val="clear" w:color="auto" w:fill="7F7F7F" w:themeFill="text1" w:themeFillTint="80"/>
          </w:tcPr>
          <w:p w14:paraId="500E8FE0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1666" w:type="dxa"/>
            <w:shd w:val="clear" w:color="auto" w:fill="7F7F7F" w:themeFill="text1" w:themeFillTint="80"/>
          </w:tcPr>
          <w:p w14:paraId="59B25CF0" w14:textId="77777777" w:rsidR="002269DA" w:rsidRPr="002269DA" w:rsidRDefault="002269DA" w:rsidP="002269DA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Internal name</w:t>
            </w:r>
          </w:p>
        </w:tc>
        <w:tc>
          <w:tcPr>
            <w:tcW w:w="1844" w:type="dxa"/>
            <w:shd w:val="clear" w:color="auto" w:fill="7F7F7F" w:themeFill="text1" w:themeFillTint="80"/>
          </w:tcPr>
          <w:p w14:paraId="2AA457DA" w14:textId="77777777" w:rsidR="002269DA" w:rsidRPr="002269DA" w:rsidRDefault="002269DA" w:rsidP="00F97317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Source unit</w:t>
            </w:r>
          </w:p>
        </w:tc>
      </w:tr>
      <w:tr w:rsidR="002269DA" w14:paraId="2C975206" w14:textId="77777777" w:rsidTr="002269DA">
        <w:tc>
          <w:tcPr>
            <w:tcW w:w="1935" w:type="dxa"/>
          </w:tcPr>
          <w:p w14:paraId="7387B739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269DA">
              <w:rPr>
                <w:lang w:val="en-US"/>
              </w:rPr>
              <w:t>hrottle</w:t>
            </w:r>
          </w:p>
        </w:tc>
        <w:tc>
          <w:tcPr>
            <w:tcW w:w="1790" w:type="dxa"/>
          </w:tcPr>
          <w:p w14:paraId="388D0D67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27" w:type="dxa"/>
          </w:tcPr>
          <w:p w14:paraId="16480076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1666" w:type="dxa"/>
          </w:tcPr>
          <w:p w14:paraId="634672C0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269DA">
              <w:rPr>
                <w:lang w:val="en-US"/>
              </w:rPr>
              <w:t>hrottle</w:t>
            </w:r>
          </w:p>
        </w:tc>
        <w:tc>
          <w:tcPr>
            <w:tcW w:w="1844" w:type="dxa"/>
          </w:tcPr>
          <w:p w14:paraId="20AD1F52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  <w:tr w:rsidR="002269DA" w14:paraId="7059737D" w14:textId="77777777" w:rsidTr="002269DA">
        <w:tc>
          <w:tcPr>
            <w:tcW w:w="1935" w:type="dxa"/>
          </w:tcPr>
          <w:p w14:paraId="443283BA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Start/Stop</w:t>
            </w:r>
          </w:p>
        </w:tc>
        <w:tc>
          <w:tcPr>
            <w:tcW w:w="1790" w:type="dxa"/>
          </w:tcPr>
          <w:p w14:paraId="60F43E5A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27" w:type="dxa"/>
          </w:tcPr>
          <w:p w14:paraId="1508DCFD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666" w:type="dxa"/>
          </w:tcPr>
          <w:p w14:paraId="101284AB" w14:textId="77777777" w:rsidR="002269DA" w:rsidRDefault="002269DA" w:rsidP="00F973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StartStop</w:t>
            </w:r>
            <w:proofErr w:type="spellEnd"/>
          </w:p>
        </w:tc>
        <w:tc>
          <w:tcPr>
            <w:tcW w:w="1844" w:type="dxa"/>
          </w:tcPr>
          <w:p w14:paraId="317854C9" w14:textId="77777777" w:rsidR="002269DA" w:rsidRDefault="002269DA" w:rsidP="00F97317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</w:tbl>
    <w:p w14:paraId="32B085C3" w14:textId="77777777" w:rsidR="00F97317" w:rsidRPr="00F97317" w:rsidRDefault="00F97317" w:rsidP="00F97317">
      <w:pPr>
        <w:rPr>
          <w:lang w:val="en-US"/>
        </w:rPr>
      </w:pPr>
    </w:p>
    <w:p w14:paraId="39084D5A" w14:textId="77777777" w:rsidR="00F97317" w:rsidRDefault="00F97317" w:rsidP="00F97317">
      <w:pPr>
        <w:pStyle w:val="Heading1"/>
        <w:numPr>
          <w:ilvl w:val="0"/>
          <w:numId w:val="1"/>
        </w:numPr>
        <w:rPr>
          <w:lang w:val="en-US"/>
        </w:rPr>
      </w:pPr>
      <w:r w:rsidRPr="00F97317">
        <w:rPr>
          <w:lang w:val="en-US"/>
        </w:rPr>
        <w:t>Output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104"/>
        <w:gridCol w:w="992"/>
        <w:gridCol w:w="2268"/>
        <w:gridCol w:w="2830"/>
      </w:tblGrid>
      <w:tr w:rsidR="002269DA" w14:paraId="39E35628" w14:textId="77777777" w:rsidTr="002269DA">
        <w:tc>
          <w:tcPr>
            <w:tcW w:w="1868" w:type="dxa"/>
            <w:shd w:val="clear" w:color="auto" w:fill="7F7F7F" w:themeFill="text1" w:themeFillTint="80"/>
          </w:tcPr>
          <w:p w14:paraId="0E8C426D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Name</w:t>
            </w:r>
          </w:p>
        </w:tc>
        <w:tc>
          <w:tcPr>
            <w:tcW w:w="1104" w:type="dxa"/>
            <w:shd w:val="clear" w:color="auto" w:fill="7F7F7F" w:themeFill="text1" w:themeFillTint="80"/>
          </w:tcPr>
          <w:p w14:paraId="35DD0313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Type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7ACBC192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Range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14:paraId="75CDFDCA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Internal name</w:t>
            </w:r>
          </w:p>
        </w:tc>
        <w:tc>
          <w:tcPr>
            <w:tcW w:w="2830" w:type="dxa"/>
            <w:shd w:val="clear" w:color="auto" w:fill="7F7F7F" w:themeFill="text1" w:themeFillTint="80"/>
          </w:tcPr>
          <w:p w14:paraId="7A8E230B" w14:textId="77777777" w:rsidR="002269DA" w:rsidRPr="002269DA" w:rsidRDefault="002269DA" w:rsidP="007D17B3">
            <w:pPr>
              <w:rPr>
                <w:color w:val="FFFFFF" w:themeColor="background1"/>
                <w:lang w:val="en-US"/>
              </w:rPr>
            </w:pPr>
            <w:r w:rsidRPr="002269DA">
              <w:rPr>
                <w:color w:val="FFFFFF" w:themeColor="background1"/>
                <w:lang w:val="en-US"/>
              </w:rPr>
              <w:t>Target unit</w:t>
            </w:r>
          </w:p>
        </w:tc>
      </w:tr>
      <w:tr w:rsidR="002269DA" w14:paraId="350746B0" w14:textId="77777777" w:rsidTr="002269DA">
        <w:tc>
          <w:tcPr>
            <w:tcW w:w="1868" w:type="dxa"/>
          </w:tcPr>
          <w:p w14:paraId="616D0B6E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Torque</w:t>
            </w:r>
          </w:p>
        </w:tc>
        <w:tc>
          <w:tcPr>
            <w:tcW w:w="1104" w:type="dxa"/>
          </w:tcPr>
          <w:p w14:paraId="2F5C5F11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92" w:type="dxa"/>
          </w:tcPr>
          <w:p w14:paraId="05B7DC6E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2268" w:type="dxa"/>
          </w:tcPr>
          <w:p w14:paraId="799025D9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Torque</w:t>
            </w:r>
          </w:p>
        </w:tc>
        <w:tc>
          <w:tcPr>
            <w:tcW w:w="2830" w:type="dxa"/>
          </w:tcPr>
          <w:p w14:paraId="2A08F762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Gearbox</w:t>
            </w:r>
          </w:p>
        </w:tc>
      </w:tr>
      <w:tr w:rsidR="002269DA" w14:paraId="4B945C31" w14:textId="77777777" w:rsidTr="002269DA">
        <w:tc>
          <w:tcPr>
            <w:tcW w:w="1868" w:type="dxa"/>
          </w:tcPr>
          <w:p w14:paraId="732FB0D7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RPM</w:t>
            </w:r>
          </w:p>
        </w:tc>
        <w:tc>
          <w:tcPr>
            <w:tcW w:w="1104" w:type="dxa"/>
          </w:tcPr>
          <w:p w14:paraId="07A01F52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92" w:type="dxa"/>
          </w:tcPr>
          <w:p w14:paraId="24DE3FF8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0-7000</w:t>
            </w:r>
          </w:p>
        </w:tc>
        <w:tc>
          <w:tcPr>
            <w:tcW w:w="2268" w:type="dxa"/>
          </w:tcPr>
          <w:p w14:paraId="7D48C2E4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RPM</w:t>
            </w:r>
          </w:p>
        </w:tc>
        <w:tc>
          <w:tcPr>
            <w:tcW w:w="2830" w:type="dxa"/>
          </w:tcPr>
          <w:p w14:paraId="6B698EB3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 xml:space="preserve">Gearbox; </w:t>
            </w:r>
            <w:r>
              <w:rPr>
                <w:lang w:val="en-US"/>
              </w:rPr>
              <w:t>Driver input</w:t>
            </w:r>
          </w:p>
        </w:tc>
      </w:tr>
      <w:tr w:rsidR="002269DA" w14:paraId="610D30CC" w14:textId="77777777" w:rsidTr="002269DA">
        <w:tc>
          <w:tcPr>
            <w:tcW w:w="1868" w:type="dxa"/>
          </w:tcPr>
          <w:p w14:paraId="15A1A4B0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Water temp.</w:t>
            </w:r>
          </w:p>
        </w:tc>
        <w:tc>
          <w:tcPr>
            <w:tcW w:w="1104" w:type="dxa"/>
          </w:tcPr>
          <w:p w14:paraId="7537A217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92" w:type="dxa"/>
          </w:tcPr>
          <w:p w14:paraId="7252485C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2268" w:type="dxa"/>
          </w:tcPr>
          <w:p w14:paraId="59AEE2F0" w14:textId="77777777" w:rsidR="002269DA" w:rsidRDefault="002269DA" w:rsidP="007D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WaterTemp</w:t>
            </w:r>
            <w:proofErr w:type="spellEnd"/>
          </w:p>
        </w:tc>
        <w:tc>
          <w:tcPr>
            <w:tcW w:w="2830" w:type="dxa"/>
          </w:tcPr>
          <w:p w14:paraId="2544F239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  <w:tr w:rsidR="002269DA" w14:paraId="757F7698" w14:textId="77777777" w:rsidTr="002269DA">
        <w:tc>
          <w:tcPr>
            <w:tcW w:w="1868" w:type="dxa"/>
          </w:tcPr>
          <w:p w14:paraId="5215F5DF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Oil Temp.</w:t>
            </w:r>
          </w:p>
        </w:tc>
        <w:tc>
          <w:tcPr>
            <w:tcW w:w="1104" w:type="dxa"/>
          </w:tcPr>
          <w:p w14:paraId="2F865E34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92" w:type="dxa"/>
          </w:tcPr>
          <w:p w14:paraId="50D8C3D6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0-200</w:t>
            </w:r>
          </w:p>
        </w:tc>
        <w:tc>
          <w:tcPr>
            <w:tcW w:w="2268" w:type="dxa"/>
          </w:tcPr>
          <w:p w14:paraId="26DDC581" w14:textId="77777777" w:rsidR="002269DA" w:rsidRDefault="002269DA" w:rsidP="007D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OilTemp</w:t>
            </w:r>
            <w:proofErr w:type="spellEnd"/>
          </w:p>
        </w:tc>
        <w:tc>
          <w:tcPr>
            <w:tcW w:w="2830" w:type="dxa"/>
          </w:tcPr>
          <w:p w14:paraId="24EEBAC2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  <w:tr w:rsidR="002269DA" w14:paraId="6944B59D" w14:textId="77777777" w:rsidTr="002269DA">
        <w:tc>
          <w:tcPr>
            <w:tcW w:w="1868" w:type="dxa"/>
          </w:tcPr>
          <w:p w14:paraId="35F5A86B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Oil pressure</w:t>
            </w:r>
          </w:p>
        </w:tc>
        <w:tc>
          <w:tcPr>
            <w:tcW w:w="1104" w:type="dxa"/>
          </w:tcPr>
          <w:p w14:paraId="2C4AECCF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92" w:type="dxa"/>
          </w:tcPr>
          <w:p w14:paraId="516B962B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2268" w:type="dxa"/>
          </w:tcPr>
          <w:p w14:paraId="276CC8B6" w14:textId="77777777" w:rsidR="002269DA" w:rsidRDefault="002269DA" w:rsidP="007D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OilPressure</w:t>
            </w:r>
            <w:proofErr w:type="spellEnd"/>
          </w:p>
        </w:tc>
        <w:tc>
          <w:tcPr>
            <w:tcW w:w="2830" w:type="dxa"/>
          </w:tcPr>
          <w:p w14:paraId="135CC6D6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  <w:tr w:rsidR="002269DA" w14:paraId="63D60DA8" w14:textId="77777777" w:rsidTr="002269DA">
        <w:tc>
          <w:tcPr>
            <w:tcW w:w="1868" w:type="dxa"/>
          </w:tcPr>
          <w:p w14:paraId="0BF838E1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Service code</w:t>
            </w:r>
          </w:p>
        </w:tc>
        <w:tc>
          <w:tcPr>
            <w:tcW w:w="1104" w:type="dxa"/>
          </w:tcPr>
          <w:p w14:paraId="4CAAD858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92" w:type="dxa"/>
          </w:tcPr>
          <w:p w14:paraId="513A822F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0-255</w:t>
            </w:r>
          </w:p>
        </w:tc>
        <w:tc>
          <w:tcPr>
            <w:tcW w:w="2268" w:type="dxa"/>
          </w:tcPr>
          <w:p w14:paraId="4CA11339" w14:textId="77777777" w:rsidR="002269DA" w:rsidRDefault="002269DA" w:rsidP="007D1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ServiceCode</w:t>
            </w:r>
            <w:proofErr w:type="spellEnd"/>
          </w:p>
        </w:tc>
        <w:tc>
          <w:tcPr>
            <w:tcW w:w="2830" w:type="dxa"/>
          </w:tcPr>
          <w:p w14:paraId="5A6B5CDA" w14:textId="77777777" w:rsidR="002269DA" w:rsidRDefault="002269DA" w:rsidP="007D17B3">
            <w:pPr>
              <w:rPr>
                <w:lang w:val="en-US"/>
              </w:rPr>
            </w:pPr>
            <w:r>
              <w:rPr>
                <w:lang w:val="en-US"/>
              </w:rPr>
              <w:t>Driver input</w:t>
            </w:r>
          </w:p>
        </w:tc>
      </w:tr>
    </w:tbl>
    <w:p w14:paraId="25D6C68A" w14:textId="77777777" w:rsidR="002269DA" w:rsidRDefault="002269DA" w:rsidP="002269DA">
      <w:pPr>
        <w:rPr>
          <w:lang w:val="en-US"/>
        </w:rPr>
      </w:pPr>
    </w:p>
    <w:p w14:paraId="3B8B742D" w14:textId="77777777" w:rsidR="002269DA" w:rsidRPr="002269DA" w:rsidRDefault="002269DA" w:rsidP="002269D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codes</w:t>
      </w:r>
    </w:p>
    <w:sectPr w:rsidR="002269DA" w:rsidRPr="002269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BA75A" w14:textId="77777777" w:rsidR="00F97317" w:rsidRDefault="00F97317" w:rsidP="00F97317">
      <w:pPr>
        <w:spacing w:after="0" w:line="240" w:lineRule="auto"/>
      </w:pPr>
      <w:r>
        <w:separator/>
      </w:r>
    </w:p>
  </w:endnote>
  <w:endnote w:type="continuationSeparator" w:id="0">
    <w:p w14:paraId="07A5444D" w14:textId="77777777" w:rsidR="00F97317" w:rsidRDefault="00F97317" w:rsidP="00F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CE357" w14:textId="77777777" w:rsidR="00165D79" w:rsidRDefault="00165D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4D07AE9" w14:textId="77777777" w:rsidR="00165D79" w:rsidRDefault="00165D79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2ADE9B28" w14:textId="77777777" w:rsidR="00165D79" w:rsidRDefault="00165D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53A0A" w14:textId="77777777" w:rsidR="00165D79" w:rsidRDefault="00165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7F8CC" w14:textId="77777777" w:rsidR="00F97317" w:rsidRDefault="00F97317" w:rsidP="00F97317">
      <w:pPr>
        <w:spacing w:after="0" w:line="240" w:lineRule="auto"/>
      </w:pPr>
      <w:r>
        <w:separator/>
      </w:r>
    </w:p>
  </w:footnote>
  <w:footnote w:type="continuationSeparator" w:id="0">
    <w:p w14:paraId="72F67BD0" w14:textId="77777777" w:rsidR="00F97317" w:rsidRDefault="00F97317" w:rsidP="00F9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6D3FB" w14:textId="77777777" w:rsidR="00165D79" w:rsidRDefault="00165D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6B136" w14:textId="77777777" w:rsidR="00F97317" w:rsidRDefault="00F97317">
    <w:pPr>
      <w:pStyle w:val="Header"/>
    </w:pPr>
    <w:r>
      <w:t>Team 1</w:t>
    </w:r>
    <w:r>
      <w:ptab w:relativeTo="margin" w:alignment="center" w:leader="none"/>
    </w:r>
    <w:r>
      <w:ptab w:relativeTo="margin" w:alignment="right" w:leader="none"/>
    </w:r>
    <w:r>
      <w:t>2015.09.23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B0C95" w14:textId="77777777" w:rsidR="00165D79" w:rsidRDefault="00165D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777D7"/>
    <w:multiLevelType w:val="hybridMultilevel"/>
    <w:tmpl w:val="B7AE0A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17"/>
    <w:rsid w:val="00165D79"/>
    <w:rsid w:val="002269DA"/>
    <w:rsid w:val="00515DD9"/>
    <w:rsid w:val="00877AF3"/>
    <w:rsid w:val="00F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F0F0"/>
  <w15:chartTrackingRefBased/>
  <w15:docId w15:val="{A658A0CE-A82B-4B99-AC7E-1A1487F0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17"/>
  </w:style>
  <w:style w:type="paragraph" w:styleId="Footer">
    <w:name w:val="footer"/>
    <w:basedOn w:val="Normal"/>
    <w:link w:val="FooterChar"/>
    <w:uiPriority w:val="99"/>
    <w:unhideWhenUsed/>
    <w:rsid w:val="00F9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17"/>
  </w:style>
  <w:style w:type="paragraph" w:styleId="Title">
    <w:name w:val="Title"/>
    <w:basedOn w:val="Normal"/>
    <w:next w:val="Normal"/>
    <w:link w:val="TitleChar"/>
    <w:uiPriority w:val="10"/>
    <w:qFormat/>
    <w:rsid w:val="00F97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3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97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Halbaksz</dc:creator>
  <cp:keywords/>
  <dc:description/>
  <cp:lastModifiedBy>Roland Halbaksz</cp:lastModifiedBy>
  <cp:revision>2</cp:revision>
  <dcterms:created xsi:type="dcterms:W3CDTF">2015-09-23T14:22:00Z</dcterms:created>
  <dcterms:modified xsi:type="dcterms:W3CDTF">2015-09-23T14:44:00Z</dcterms:modified>
</cp:coreProperties>
</file>